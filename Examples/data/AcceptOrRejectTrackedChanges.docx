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607" w:rsidRDefault="00660607" w:rsidP="007C09E2">
      <w:pPr>
        <w:pStyle w:val="NormalWeb"/>
        <w:ind w:firstLineChars="100" w:firstLine="221"/>
        <w:rPr>
          <w:rFonts w:ascii="Lucida Sans Unicode" w:hAnsi="Lucida Sans Unicode" w:cs="Lucida Sans Unicode"/>
          <w:sz w:val="22"/>
          <w:szCs w:val="22"/>
        </w:rPr>
      </w:pPr>
      <w:r>
        <w:rPr>
          <w:rFonts w:ascii="Lucida Sans Unicode" w:hAnsi="Lucida Sans Unicode" w:cs="Lucida Sans Unicode"/>
          <w:b/>
          <w:noProof/>
          <w:sz w:val="22"/>
          <w:szCs w:val="22"/>
        </w:rPr>
        <w:drawing>
          <wp:anchor distT="0" distB="0" distL="114300" distR="114300" simplePos="0" relativeHeight="251658240" behindDoc="1" locked="0" layoutInCell="1" allowOverlap="1" wp14:anchorId="419862B3" wp14:editId="0E0F339D">
            <wp:simplePos x="0" y="0"/>
            <wp:positionH relativeFrom="margin">
              <wp:align>left</wp:align>
            </wp:positionH>
            <wp:positionV relativeFrom="paragraph">
              <wp:posOffset>189975</wp:posOffset>
            </wp:positionV>
            <wp:extent cx="1480931" cy="1480931"/>
            <wp:effectExtent l="0" t="0" r="0" b="0"/>
            <wp:wrapTight wrapText="bothSides">
              <wp:wrapPolygon edited="0">
                <wp:start x="15005" y="1111"/>
                <wp:lineTo x="9170" y="2223"/>
                <wp:lineTo x="4446" y="4168"/>
                <wp:lineTo x="4724" y="15005"/>
                <wp:lineTo x="3334" y="17506"/>
                <wp:lineTo x="3334" y="18340"/>
                <wp:lineTo x="5002" y="19451"/>
                <wp:lineTo x="6113" y="20563"/>
                <wp:lineTo x="6391" y="21118"/>
                <wp:lineTo x="7780" y="21118"/>
                <wp:lineTo x="8058" y="20563"/>
                <wp:lineTo x="11115" y="19451"/>
                <wp:lineTo x="13338" y="19451"/>
                <wp:lineTo x="16950" y="16672"/>
                <wp:lineTo x="17228" y="2223"/>
                <wp:lineTo x="16117" y="1111"/>
                <wp:lineTo x="15005" y="111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re.Doc.png"/>
                    <pic:cNvPicPr/>
                  </pic:nvPicPr>
                  <pic:blipFill>
                    <a:blip r:embed="rId8">
                      <a:extLst>
                        <a:ext uri="{28A0092B-C50C-407E-A947-70E740481C1C}">
                          <a14:useLocalDpi xmlns:a14="http://schemas.microsoft.com/office/drawing/2010/main" val="0"/>
                        </a:ext>
                      </a:extLst>
                    </a:blip>
                    <a:stretch>
                      <a:fillRect/>
                    </a:stretch>
                  </pic:blipFill>
                  <pic:spPr>
                    <a:xfrm>
                      <a:off x="0" y="0"/>
                      <a:ext cx="1480931" cy="1480931"/>
                    </a:xfrm>
                    <a:prstGeom prst="rect">
                      <a:avLst/>
                    </a:prstGeom>
                  </pic:spPr>
                </pic:pic>
              </a:graphicData>
            </a:graphic>
            <wp14:sizeRelH relativeFrom="page">
              <wp14:pctWidth>0</wp14:pctWidth>
            </wp14:sizeRelH>
            <wp14:sizeRelV relativeFrom="page">
              <wp14:pctHeight>0</wp14:pctHeight>
            </wp14:sizeRelV>
          </wp:anchor>
        </w:drawing>
      </w:r>
      <w:del w:id="0" w:author="微软用户" w:date="2019-09-25T09:58:00Z">
        <w:r w:rsidR="00B37348" w:rsidDel="00B37348">
          <w:rPr>
            <w:rStyle w:val="Strong"/>
            <w:rFonts w:ascii="Lucida Sans Unicode" w:hAnsi="Lucida Sans Unicode" w:cs="Lucida Sans Unicode"/>
            <w:b w:val="0"/>
            <w:sz w:val="22"/>
            <w:szCs w:val="22"/>
          </w:rPr>
          <w:delText>Spire.PDF</w:delText>
        </w:r>
      </w:del>
      <w:ins w:id="1" w:author="微软用户" w:date="2019-09-25T09:58:00Z">
        <w:r w:rsidR="00B37348">
          <w:rPr>
            <w:rStyle w:val="Strong"/>
            <w:rFonts w:ascii="Lucida Sans Unicode" w:hAnsi="Lucida Sans Unicode" w:cs="Lucida Sans Unicode"/>
            <w:b w:val="0"/>
            <w:sz w:val="22"/>
            <w:szCs w:val="22"/>
          </w:rPr>
          <w:t>Spire.Doc</w:t>
        </w:r>
      </w:ins>
      <w:r w:rsidR="0027316F" w:rsidRPr="00C15D83">
        <w:rPr>
          <w:rStyle w:val="Strong"/>
          <w:rFonts w:ascii="Lucida Sans Unicode" w:hAnsi="Lucida Sans Unicode" w:cs="Lucida Sans Unicode"/>
          <w:b w:val="0"/>
          <w:sz w:val="22"/>
          <w:szCs w:val="22"/>
        </w:rPr>
        <w:t xml:space="preserve"> </w:t>
      </w:r>
      <w:r w:rsidR="00F33FC8">
        <w:rPr>
          <w:rFonts w:ascii="Lucida Sans Unicode" w:hAnsi="Lucida Sans Unicode" w:cs="Lucida Sans Unicode"/>
          <w:sz w:val="22"/>
          <w:szCs w:val="22"/>
        </w:rPr>
        <w:t>is a p</w:t>
      </w:r>
      <w:bookmarkStart w:id="2" w:name="_GoBack"/>
      <w:bookmarkEnd w:id="2"/>
      <w:r w:rsidR="00F33FC8">
        <w:rPr>
          <w:rFonts w:ascii="Lucida Sans Unicode" w:hAnsi="Lucida Sans Unicode" w:cs="Lucida Sans Unicode"/>
          <w:sz w:val="22"/>
          <w:szCs w:val="22"/>
        </w:rPr>
        <w:t xml:space="preserve">rofessional Word </w:t>
      </w:r>
      <w:r w:rsidR="0027316F" w:rsidRPr="00C15D83">
        <w:rPr>
          <w:rFonts w:ascii="Lucida Sans Unicode" w:hAnsi="Lucida Sans Unicode" w:cs="Lucida Sans Unicode"/>
          <w:sz w:val="22"/>
          <w:szCs w:val="22"/>
        </w:rPr>
        <w:t>library specially designed for developers to create, read, write, convert and print Word document files from any .NET</w:t>
      </w:r>
      <w:proofErr w:type="gramStart"/>
      <w:r w:rsidR="0027316F" w:rsidRPr="00C15D83">
        <w:rPr>
          <w:rFonts w:ascii="Lucida Sans Unicode" w:hAnsi="Lucida Sans Unicode" w:cs="Lucida Sans Unicode"/>
          <w:sz w:val="22"/>
          <w:szCs w:val="22"/>
        </w:rPr>
        <w:t>( C</w:t>
      </w:r>
      <w:proofErr w:type="gramEnd"/>
      <w:r w:rsidR="0027316F" w:rsidRPr="00C15D83">
        <w:rPr>
          <w:rFonts w:ascii="Lucida Sans Unicode" w:hAnsi="Lucida Sans Unicode" w:cs="Lucida Sans Unicode"/>
          <w:sz w:val="22"/>
          <w:szCs w:val="22"/>
        </w:rPr>
        <w:t>#, VB.NET, ASP.NET)</w:t>
      </w:r>
      <w:r w:rsidR="00F33FC8">
        <w:rPr>
          <w:rFonts w:ascii="Lucida Sans Unicode" w:hAnsi="Lucida Sans Unicode" w:cs="Lucida Sans Unicode"/>
          <w:sz w:val="22"/>
          <w:szCs w:val="22"/>
        </w:rPr>
        <w:t>, Java</w:t>
      </w:r>
      <w:r w:rsidR="0027316F" w:rsidRPr="00C15D83">
        <w:rPr>
          <w:rFonts w:ascii="Lucida Sans Unicode" w:hAnsi="Lucida Sans Unicode" w:cs="Lucida Sans Unicode"/>
          <w:sz w:val="22"/>
          <w:szCs w:val="22"/>
        </w:rPr>
        <w:t xml:space="preserve"> platform with fast and high quality performa</w:t>
      </w:r>
      <w:r w:rsidR="00F33FC8">
        <w:rPr>
          <w:rFonts w:ascii="Lucida Sans Unicode" w:hAnsi="Lucida Sans Unicode" w:cs="Lucida Sans Unicode"/>
          <w:sz w:val="22"/>
          <w:szCs w:val="22"/>
        </w:rPr>
        <w:t>nce. As an independent Word component, Spire.Doc</w:t>
      </w:r>
      <w:r w:rsidR="0027316F" w:rsidRPr="00C15D83">
        <w:rPr>
          <w:rFonts w:ascii="Lucida Sans Unicode" w:hAnsi="Lucida Sans Unicode" w:cs="Lucida Sans Unicode"/>
          <w:sz w:val="22"/>
          <w:szCs w:val="22"/>
        </w:rPr>
        <w:t xml:space="preserve"> doesn't need Microsoft Word to be installed on the machine. However, it can incorp</w:t>
      </w:r>
      <w:r>
        <w:rPr>
          <w:rFonts w:ascii="Lucida Sans Unicode" w:hAnsi="Lucida Sans Unicode" w:cs="Lucida Sans Unicode"/>
          <w:sz w:val="22"/>
          <w:szCs w:val="22"/>
        </w:rPr>
        <w:t>orate Microsoft Word document c</w:t>
      </w:r>
      <w:r w:rsidR="00F33FC8">
        <w:rPr>
          <w:rFonts w:ascii="Lucida Sans Unicode" w:hAnsi="Lucida Sans Unicode" w:cs="Lucida Sans Unicode"/>
          <w:sz w:val="22"/>
          <w:szCs w:val="22"/>
        </w:rPr>
        <w:t>reation</w:t>
      </w:r>
      <w:r w:rsidR="0027316F" w:rsidRPr="00C15D83">
        <w:rPr>
          <w:rFonts w:ascii="Lucida Sans Unicode" w:hAnsi="Lucida Sans Unicode" w:cs="Lucida Sans Unicode"/>
          <w:sz w:val="22"/>
          <w:szCs w:val="22"/>
        </w:rPr>
        <w:t xml:space="preserve"> capabilities into any developers' .NET </w:t>
      </w:r>
      <w:r w:rsidR="00F33FC8">
        <w:rPr>
          <w:rFonts w:ascii="Lucida Sans Unicode" w:hAnsi="Lucida Sans Unicode" w:cs="Lucida Sans Unicode"/>
          <w:sz w:val="22"/>
          <w:szCs w:val="22"/>
        </w:rPr>
        <w:t xml:space="preserve">/ Java </w:t>
      </w:r>
      <w:r w:rsidR="0027316F" w:rsidRPr="00C15D83">
        <w:rPr>
          <w:rFonts w:ascii="Lucida Sans Unicode" w:hAnsi="Lucida Sans Unicode" w:cs="Lucida Sans Unicode"/>
          <w:sz w:val="22"/>
          <w:szCs w:val="22"/>
        </w:rPr>
        <w:t>applications.</w:t>
      </w:r>
    </w:p>
    <w:p w:rsidR="00080C6F" w:rsidRDefault="00080C6F" w:rsidP="0027316F">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extent cx="36195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00660607"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rsidR="00660607" w:rsidRPr="00C15D83" w:rsidRDefault="00080C6F" w:rsidP="0027316F">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extent cx="36195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00660607"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rsidR="0027316F" w:rsidRPr="00C15D83" w:rsidRDefault="0027316F">
      <w:pPr>
        <w:rPr>
          <w:rFonts w:ascii="Lucida Sans Unicode" w:hAnsi="Lucida Sans Unicode" w:cs="Lucida Sans Unicode"/>
          <w:sz w:val="22"/>
          <w:szCs w:val="22"/>
        </w:rPr>
      </w:pPr>
    </w:p>
    <w:sectPr w:rsidR="0027316F" w:rsidRPr="00C15D83">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CC8" w:rsidRDefault="00CB2CC8">
      <w:r>
        <w:separator/>
      </w:r>
    </w:p>
  </w:endnote>
  <w:endnote w:type="continuationSeparator" w:id="0">
    <w:p w:rsidR="00CB2CC8" w:rsidRDefault="00CB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CA0" w:rsidRDefault="00A43899">
    <w:pPr>
      <w:pStyle w:val="Footer"/>
    </w:pPr>
    <w:r>
      <w:rPr>
        <w:noProof/>
      </w:rPr>
      <w:drawing>
        <wp:anchor distT="0" distB="0" distL="0" distR="0" simplePos="0" relativeHeight="251658240" behindDoc="1" locked="0" layoutInCell="1" allowOverlap="1">
          <wp:simplePos x="0" y="0"/>
          <wp:positionH relativeFrom="page">
            <wp:align>left</wp:align>
          </wp:positionH>
          <wp:positionV relativeFrom="page">
            <wp:align>bottom</wp:align>
          </wp:positionV>
          <wp:extent cx="9749790" cy="3540760"/>
          <wp:effectExtent l="0" t="0" r="3810" b="2540"/>
          <wp:wrapNone/>
          <wp:docPr id="1"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9749790" cy="354076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CC8" w:rsidRDefault="00CB2CC8">
      <w:r>
        <w:separator/>
      </w:r>
    </w:p>
  </w:footnote>
  <w:footnote w:type="continuationSeparator" w:id="0">
    <w:p w:rsidR="00CB2CC8" w:rsidRDefault="00CB2C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CA0" w:rsidRDefault="00A43899">
    <w:pPr>
      <w:pStyle w:val="Header"/>
      <w:jc w:val="right"/>
    </w:pPr>
    <w:r>
      <w:rPr>
        <w:noProof/>
      </w:rPr>
      <w:drawing>
        <wp:anchor distT="0" distB="0" distL="0" distR="0" simplePos="0" relativeHeight="251657216" behindDoc="1" locked="0" layoutInCell="1" allowOverlap="1">
          <wp:simplePos x="0" y="0"/>
          <wp:positionH relativeFrom="page">
            <wp:align>left</wp:align>
          </wp:positionH>
          <wp:positionV relativeFrom="page">
            <wp:align>top</wp:align>
          </wp:positionV>
          <wp:extent cx="9590405" cy="4657090"/>
          <wp:effectExtent l="0" t="0" r="0" b="0"/>
          <wp:wrapNone/>
          <wp:docPr id="2"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9590405" cy="4657090"/>
                  </a:xfrm>
                  <a:prstGeom prst="rect">
                    <a:avLst/>
                  </a:prstGeom>
                </pic:spPr>
              </pic:pic>
            </a:graphicData>
          </a:graphic>
        </wp:anchor>
      </w:drawing>
    </w:r>
    <w:r>
      <w:rPr>
        <w:rFonts w:ascii="Arial" w:hAnsi="Arial" w:cs="Arial" w:hint="eastAsia"/>
        <w:i/>
        <w:sz w:val="20"/>
        <w:szCs w:val="20"/>
      </w:rPr>
      <w:t>Demo of Spire.Doc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933CE"/>
    <w:multiLevelType w:val="multilevel"/>
    <w:tmpl w:val="2ECC912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nsid w:val="780B2097"/>
    <w:multiLevelType w:val="multilevel"/>
    <w:tmpl w:val="FBF2FD82"/>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0"/>
  <w:defaultTabStop w:val="420"/>
  <w:doNotHyphenateCap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A0"/>
    <w:rsid w:val="00080C6F"/>
    <w:rsid w:val="000D6470"/>
    <w:rsid w:val="00265303"/>
    <w:rsid w:val="0027316F"/>
    <w:rsid w:val="00332EE5"/>
    <w:rsid w:val="00334508"/>
    <w:rsid w:val="003362AE"/>
    <w:rsid w:val="0052395C"/>
    <w:rsid w:val="005A4BE0"/>
    <w:rsid w:val="0060662A"/>
    <w:rsid w:val="00660607"/>
    <w:rsid w:val="006E116F"/>
    <w:rsid w:val="00796CA0"/>
    <w:rsid w:val="007C09E2"/>
    <w:rsid w:val="007C4F3D"/>
    <w:rsid w:val="007C7DFB"/>
    <w:rsid w:val="0083665C"/>
    <w:rsid w:val="008A0BA8"/>
    <w:rsid w:val="009B5FBD"/>
    <w:rsid w:val="00A0349F"/>
    <w:rsid w:val="00A43899"/>
    <w:rsid w:val="00AD5167"/>
    <w:rsid w:val="00AE0B75"/>
    <w:rsid w:val="00B37348"/>
    <w:rsid w:val="00B62F0B"/>
    <w:rsid w:val="00B8687B"/>
    <w:rsid w:val="00C15D83"/>
    <w:rsid w:val="00CB2CC8"/>
    <w:rsid w:val="00F33F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8965479-6055-4024-835B-B61D1E7B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character" w:styleId="FootnoteReference">
    <w:name w:val="footnote reference"/>
    <w:rPr>
      <w:vertAlign w:val="superscript"/>
    </w:rPr>
  </w:style>
  <w:style w:type="paragraph" w:styleId="NormalWeb">
    <w:name w:val="Normal (Web)"/>
    <w:basedOn w:val="Normal"/>
    <w:uiPriority w:val="99"/>
    <w:unhideWhenUsed/>
    <w:rsid w:val="0027316F"/>
    <w:pPr>
      <w:widowControl/>
      <w:spacing w:before="100" w:beforeAutospacing="1" w:after="100" w:afterAutospacing="1"/>
      <w:jc w:val="left"/>
    </w:pPr>
    <w:rPr>
      <w:rFonts w:ascii="宋体" w:hAnsi="宋体" w:cs="宋体"/>
      <w:kern w:val="0"/>
      <w:sz w:val="24"/>
    </w:rPr>
  </w:style>
  <w:style w:type="character" w:styleId="Strong">
    <w:name w:val="Strong"/>
    <w:basedOn w:val="DefaultParagraphFont"/>
    <w:uiPriority w:val="22"/>
    <w:qFormat/>
    <w:rsid w:val="0027316F"/>
    <w:rPr>
      <w:b/>
      <w:bCs/>
    </w:rPr>
  </w:style>
  <w:style w:type="character" w:styleId="Hyperlink">
    <w:name w:val="Hyperlink"/>
    <w:basedOn w:val="DefaultParagraphFont"/>
    <w:uiPriority w:val="99"/>
    <w:unhideWhenUsed/>
    <w:rsid w:val="00273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240031">
      <w:bodyDiv w:val="1"/>
      <w:marLeft w:val="0"/>
      <w:marRight w:val="0"/>
      <w:marTop w:val="0"/>
      <w:marBottom w:val="0"/>
      <w:divBdr>
        <w:top w:val="none" w:sz="0" w:space="0" w:color="auto"/>
        <w:left w:val="none" w:sz="0" w:space="0" w:color="auto"/>
        <w:bottom w:val="none" w:sz="0" w:space="0" w:color="auto"/>
        <w:right w:val="none" w:sz="0" w:space="0" w:color="auto"/>
      </w:divBdr>
      <w:divsChild>
        <w:div w:id="139496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6E238-456E-488C-882E-DBFD381A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Spire</vt:lpstr>
    </vt:vector>
  </TitlesOfParts>
  <Company>微软中国</Company>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Spire</dc:title>
  <dc:subject/>
  <dc:creator>微软用户</dc:creator>
  <cp:keywords/>
  <dc:description/>
  <cp:lastModifiedBy>dreamsummit</cp:lastModifiedBy>
  <cp:revision>18</cp:revision>
  <dcterms:created xsi:type="dcterms:W3CDTF">2017-10-13T02:15:00Z</dcterms:created>
  <dcterms:modified xsi:type="dcterms:W3CDTF">2020-01-07T06:04:00Z</dcterms:modified>
</cp:coreProperties>
</file>