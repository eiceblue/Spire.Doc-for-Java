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AB04" w14:textId="34E6D10B" w:rsidR="00CF5DF6" w:rsidRDefault="000E5EEB">
      <w:r w:rsidRPr="000E5EEB">
        <w:t xml:space="preserve">The following example shows how to modify the revision time in a </w:t>
      </w:r>
      <w:ins w:id="0" w:author="lisa.li" w:date="2023-06-26T14:04:00Z">
        <w:r w:rsidR="005114B7">
          <w:t xml:space="preserve">word </w:t>
        </w:r>
      </w:ins>
      <w:del w:id="1" w:author="lisa.li" w:date="2023-06-26T14:04:00Z">
        <w:r w:rsidRPr="000E5EEB" w:rsidDel="005114B7">
          <w:delText xml:space="preserve">Word </w:delText>
        </w:r>
      </w:del>
      <w:r w:rsidRPr="000E5EEB">
        <w:t>document.</w:t>
      </w:r>
    </w:p>
    <w:sectPr w:rsidR="00CF5DF6" w:rsidSect="008B462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sa.li">
    <w15:presenceInfo w15:providerId="AD" w15:userId="S::lisa.li@e-iceblue.com::b88385d6-0b2b-42cb-80c7-ce86292612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EB"/>
    <w:rsid w:val="000006C2"/>
    <w:rsid w:val="0002062B"/>
    <w:rsid w:val="00023A53"/>
    <w:rsid w:val="000E5EEB"/>
    <w:rsid w:val="00122F7B"/>
    <w:rsid w:val="0012702F"/>
    <w:rsid w:val="001F7CB3"/>
    <w:rsid w:val="00224913"/>
    <w:rsid w:val="002433FF"/>
    <w:rsid w:val="002951DA"/>
    <w:rsid w:val="002E1672"/>
    <w:rsid w:val="002F145F"/>
    <w:rsid w:val="003B093B"/>
    <w:rsid w:val="003D523F"/>
    <w:rsid w:val="003F59AF"/>
    <w:rsid w:val="004006B9"/>
    <w:rsid w:val="00412B5C"/>
    <w:rsid w:val="004611B1"/>
    <w:rsid w:val="0048387F"/>
    <w:rsid w:val="004F61AE"/>
    <w:rsid w:val="005114B7"/>
    <w:rsid w:val="00605EE5"/>
    <w:rsid w:val="0066321A"/>
    <w:rsid w:val="006A04C5"/>
    <w:rsid w:val="006F1AA5"/>
    <w:rsid w:val="007359F2"/>
    <w:rsid w:val="00815C66"/>
    <w:rsid w:val="00842D7E"/>
    <w:rsid w:val="00873935"/>
    <w:rsid w:val="008B462D"/>
    <w:rsid w:val="008D322D"/>
    <w:rsid w:val="00901DF2"/>
    <w:rsid w:val="0091787A"/>
    <w:rsid w:val="00920562"/>
    <w:rsid w:val="00925DE9"/>
    <w:rsid w:val="00957821"/>
    <w:rsid w:val="00A1557D"/>
    <w:rsid w:val="00A279F0"/>
    <w:rsid w:val="00A32D4F"/>
    <w:rsid w:val="00AF7F39"/>
    <w:rsid w:val="00B25831"/>
    <w:rsid w:val="00C62E94"/>
    <w:rsid w:val="00C70ECC"/>
    <w:rsid w:val="00CA099E"/>
    <w:rsid w:val="00CA6100"/>
    <w:rsid w:val="00CF5DF6"/>
    <w:rsid w:val="00D52DB1"/>
    <w:rsid w:val="00D777A7"/>
    <w:rsid w:val="00DD6479"/>
    <w:rsid w:val="00E55073"/>
    <w:rsid w:val="00F013D4"/>
    <w:rsid w:val="00F3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808C"/>
  <w15:chartTrackingRefBased/>
  <w15:docId w15:val="{FBC973CF-ACB9-48BE-91B5-15628927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11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lisa.li</dc:creator>
  <cp:keywords/>
  <dc:description/>
  <cp:lastModifiedBy>lisa.li</cp:lastModifiedBy>
  <cp:revision>2</cp:revision>
  <dcterms:created xsi:type="dcterms:W3CDTF">2023-06-26T06:03:00Z</dcterms:created>
  <dcterms:modified xsi:type="dcterms:W3CDTF">2023-06-26T06:04:00Z</dcterms:modified>
</cp:coreProperties>
</file>